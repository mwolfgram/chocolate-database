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i w:val="1"/>
          <w:sz w:val="20"/>
          <w:szCs w:val="20"/>
        </w:rPr>
      </w:pPr>
      <w:bookmarkStart w:colFirst="0" w:colLast="0" w:name="_j76c2kpsn7h2" w:id="0"/>
      <w:bookmarkEnd w:id="0"/>
      <w:ins w:author="Emma Shpiz" w:id="0" w:date="2018-04-02T15:19:18Z">
        <w:r w:rsidDel="00000000" w:rsidR="00000000" w:rsidRPr="00000000">
          <w:rPr>
            <w:i w:val="1"/>
            <w:sz w:val="20"/>
            <w:szCs w:val="20"/>
            <w:rtl w:val="0"/>
            <w:rPrChange w:author="Emma Shpiz" w:id="1" w:date="2018-04-02T15:19:18Z">
              <w:rPr/>
            </w:rPrChange>
          </w:rPr>
          <w:t xml:space="preserve"> </w:t>
        </w:r>
      </w:ins>
      <w:r w:rsidDel="00000000" w:rsidR="00000000" w:rsidRPr="00000000">
        <w:rPr>
          <w:i w:val="1"/>
          <w:sz w:val="20"/>
          <w:szCs w:val="20"/>
          <w:rtl w:val="0"/>
        </w:rPr>
        <w:t xml:space="preserve">*Please note 3 updates: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(Tue Mar 27) Sample output &amp; test cases updated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(Wed, Mar 28) Countries in the commands will be specified by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alpha2</w:t>
      </w:r>
      <w:r w:rsidDel="00000000" w:rsidR="00000000" w:rsidRPr="00000000">
        <w:rPr>
          <w:i w:val="1"/>
          <w:sz w:val="20"/>
          <w:szCs w:val="20"/>
          <w:rtl w:val="0"/>
        </w:rPr>
        <w:t xml:space="preserve"> and not country name (It’s easier to split input that way)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(Wed, Mar 28) “At least 4 different bars” was updated to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More than 4 bars</w:t>
      </w:r>
      <w:r w:rsidDel="00000000" w:rsidR="00000000" w:rsidRPr="00000000">
        <w:rPr>
          <w:i w:val="1"/>
          <w:sz w:val="20"/>
          <w:szCs w:val="20"/>
          <w:rtl w:val="0"/>
        </w:rPr>
        <w:t xml:space="preserve">”. This means that you are not required to look for distinct/ different bars now.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ojqu6955yqan" w:id="1"/>
      <w:bookmarkEnd w:id="1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Learning Goals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import data from CSVs and JSON into a relational database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write a range of SQL queries to extract data from a relational database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experience writing interactive command line programs that support a range of commands and options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You will write a program that creates a database to store information about gourmet chocolate bars. This data was originally retrieved from Kaggle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https://www.kaggle.com/rtatman/chocolate-bar-ratings/data</w:t>
        </w:r>
      </w:hyperlink>
      <w:r w:rsidDel="00000000" w:rsidR="00000000" w:rsidRPr="00000000">
        <w:rPr>
          <w:rtl w:val="0"/>
        </w:rPr>
        <w:t xml:space="preserve">), but you will be working with a cleaned-up version of the data. You will also be working with JSON data that was retrieved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https://restcountries.eu/</w:t>
        </w:r>
      </w:hyperlink>
      <w:r w:rsidDel="00000000" w:rsidR="00000000" w:rsidRPr="00000000">
        <w:rPr>
          <w:rtl w:val="0"/>
        </w:rPr>
        <w:t xml:space="preserve">. Both data files are provided to you as part of the starter repository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After loading the data into the database, you will add the ability for a user to issue several different types of queries to extract information from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 get started, click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Classroom Invitation 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When you are done, you don’t need to submit anything to Canvas. But make sure that you: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and push your code to the GitHub repository that is created when you click the GitHub Classroom Invitation Link.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your code before the deadline. We will use the last commit timestamp as your submission time for the purposes of assessing lateness.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h387muctja5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pjrutqk6b4gt" w:id="3"/>
      <w:bookmarkEnd w:id="3"/>
      <w:r w:rsidDel="00000000" w:rsidR="00000000" w:rsidRPr="00000000">
        <w:rPr>
          <w:rtl w:val="0"/>
        </w:rPr>
        <w:t xml:space="preserve">Part 1: Populating the Database (60 points)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part 1 you need to create a new database and add data to it from the files flavors_of_cacao_cleaned.csv and countries.json that are included in the starter repo. To work with the unit tests we have provided, you will need to use the following table and column names.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725"/>
        <w:gridCol w:w="3765"/>
        <w:gridCol w:w="0"/>
        <w:tblGridChange w:id="0">
          <w:tblGrid>
            <w:gridCol w:w="2745"/>
            <w:gridCol w:w="1725"/>
            <w:gridCol w:w="3765"/>
            <w:gridCol w:w="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Table: Bars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key, assigned by 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company who makes the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SpecificBeanBarName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name of the bar itself, or sometimes the name of the bean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Dunno what this 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review was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CocoaPercent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 of cocoa in the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 where company is located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- points to Countries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Rating given by chocoloate experts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 of the cocoa bean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BroadBeanOrigin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Geographical origin of the bean--usually a country (in the cleaned up CSV, it is always a country or “Unknown”)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BroadBeanOriginId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Foreign key - points to Countries 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725"/>
        <w:gridCol w:w="3765"/>
        <w:gridCol w:w="0"/>
        <w:tblGridChange w:id="0">
          <w:tblGrid>
            <w:gridCol w:w="2745"/>
            <w:gridCol w:w="1725"/>
            <w:gridCol w:w="3765"/>
            <w:gridCol w:w="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Table: Countries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(primary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key, assigned by 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letter country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Alpha3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letter country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name for country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 region where country is located.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ins w:author="Samuel Wood" w:id="2" w:date="2018-04-01T01:46:28Z">
              <w:r w:rsidDel="00000000" w:rsidR="00000000" w:rsidRPr="00000000">
                <w:rPr>
                  <w:rtl w:val="0"/>
                </w:rPr>
                <w:t xml:space="preserve">Text</w:t>
              </w:r>
            </w:ins>
            <w:del w:author="Samuel Wood" w:id="2" w:date="2018-04-01T01:46:28Z">
              <w:r w:rsidDel="00000000" w:rsidR="00000000" w:rsidRPr="00000000">
                <w:rPr>
                  <w:rtl w:val="0"/>
                </w:rPr>
                <w:delText xml:space="preserve">Real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specific subregion where country is located.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Country’s population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Country’s area in km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Note that the Bars table references the Countries table twice--with two Foreign Keys. You will need to make sure that all of the relations are correctly inserted into your database.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 (all points include passing relevant tests):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[20 points] Read all data from CSV into Bars table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[20 points] Read all data from JSON into Countries table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[20 points] Insert correct keys to model relationships</w:t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jglveeddlu7d" w:id="4"/>
      <w:bookmarkEnd w:id="4"/>
      <w:r w:rsidDel="00000000" w:rsidR="00000000" w:rsidRPr="00000000">
        <w:rPr>
          <w:rtl w:val="0"/>
        </w:rPr>
        <w:t xml:space="preserve">Part 2: Implement Query Interface (100 points)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To prepare for supporting interactive queries, in part 2 you will implement a function “process_command” that takes a command string and returns a list of tuples representing records that match the query.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Your process_command function must be able to support four main commands, along with a variety of parameters for each. The four commands are ‘bars’, ‘companies’, ‘countries’, and ‘regions.’ Each command supports parameters and provides results as detailed below.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Lists chocolate bars, according to the specified parameters.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sellcountry=&lt;</w:t>
      </w:r>
      <w:commentRangeStart w:id="0"/>
      <w:r w:rsidDel="00000000" w:rsidR="00000000" w:rsidRPr="00000000">
        <w:rPr>
          <w:rtl w:val="0"/>
        </w:rPr>
        <w:t xml:space="preserve">alpha2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&gt; | sourcecountry=&lt;</w:t>
      </w:r>
      <w:commentRangeStart w:id="1"/>
      <w:r w:rsidDel="00000000" w:rsidR="00000000" w:rsidRPr="00000000">
        <w:rPr>
          <w:rtl w:val="0"/>
        </w:rPr>
        <w:t xml:space="preserve">alpha2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&gt; | sellregion=&lt;name&gt; | sourceregion=&lt;name&gt; [default: none]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a country or region within which to limit the results, and also specifies whether to limit by the seller (or manufacturer) or by the bean origin source.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 | cocoa [default: ratings]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sort by rating or cocoa percentage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top=&lt;l</w:t>
      </w:r>
      <w:ins w:author="Camille Johnson" w:id="3" w:date="2018-03-30T18:17:01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imit&gt; | bottom=&lt;limit&gt; [default: top=10]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list the top &lt;limit&gt; matches or the bottom &lt;limit&gt; matches.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Description: Lists chocolate bars sellers according to the specified parameters. Only companies that </w:t>
      </w:r>
      <w:commentRangeStart w:id="2"/>
      <w:r w:rsidDel="00000000" w:rsidR="00000000" w:rsidRPr="00000000">
        <w:rPr>
          <w:b w:val="1"/>
          <w:rtl w:val="0"/>
        </w:rPr>
        <w:t xml:space="preserve">sell more than 4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  <w:commentRangeStart w:id="3"/>
      <w:commentRangeStart w:id="4"/>
      <w:r w:rsidDel="00000000" w:rsidR="00000000" w:rsidRPr="00000000">
        <w:rPr>
          <w:strike w:val="1"/>
          <w:rtl w:val="0"/>
        </w:rPr>
        <w:t xml:space="preserve">different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kinds of bars are listed in results.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country=&lt;</w:t>
      </w:r>
      <w:commentRangeStart w:id="5"/>
      <w:r w:rsidDel="00000000" w:rsidR="00000000" w:rsidRPr="00000000">
        <w:rPr>
          <w:rtl w:val="0"/>
        </w:rPr>
        <w:t xml:space="preserve">alpha2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&gt; | region=&lt;name&gt; [default: none]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a country or region within which to limit the results.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 | cocoa | bars_sold [default: ratings]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sort by rating, cocoa percentage, or the number of different types of bars sold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top=&lt;limit&gt; | bottom=&lt;limit&gt; [default: top=10]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list the top &lt;limit&gt; matches or the bottom &lt;limit&gt; matches.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Lists countries according to specified parameters. Only countries that sell/source </w:t>
      </w:r>
      <w:commentRangeStart w:id="6"/>
      <w:r w:rsidDel="00000000" w:rsidR="00000000" w:rsidRPr="00000000">
        <w:rPr>
          <w:b w:val="1"/>
          <w:rtl w:val="0"/>
        </w:rPr>
        <w:t xml:space="preserve">more more than 4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</w:t>
      </w:r>
      <w:commentRangeStart w:id="7"/>
      <w:commentRangeStart w:id="8"/>
      <w:r w:rsidDel="00000000" w:rsidR="00000000" w:rsidRPr="00000000">
        <w:rPr>
          <w:strike w:val="1"/>
          <w:rtl w:val="0"/>
        </w:rPr>
        <w:t xml:space="preserve">different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kinds of bars are listed in results.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region=&lt;name&gt; [default: none]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a region within which to limit the results.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sellers | sources [default: sellers]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select countries based sellers or bean sources.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 | cocoa | bars_sold [default: ratings]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sort by rating, cocoa percentage, or the number of different types of bars sold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top=&lt;limit&gt; | bottom=&lt;limit&gt; [default: top=10]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list the top &lt;limit&gt; matches or the bottom &lt;limit&gt; matches.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Lists regions according to specified parameters. Only regions that sell/source </w:t>
      </w:r>
      <w:commentRangeStart w:id="9"/>
      <w:r w:rsidDel="00000000" w:rsidR="00000000" w:rsidRPr="00000000">
        <w:rPr>
          <w:b w:val="1"/>
          <w:rtl w:val="0"/>
        </w:rPr>
        <w:t xml:space="preserve">more  more than 4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</w:t>
      </w:r>
      <w:commentRangeStart w:id="10"/>
      <w:commentRangeStart w:id="11"/>
      <w:r w:rsidDel="00000000" w:rsidR="00000000" w:rsidRPr="00000000">
        <w:rPr>
          <w:strike w:val="1"/>
          <w:rtl w:val="0"/>
        </w:rPr>
        <w:t xml:space="preserve">different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kinds of bars are listed in results.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sellers | sources [default: sellers]</w:t>
      </w:r>
    </w:p>
    <w:p w:rsidR="00000000" w:rsidDel="00000000" w:rsidP="00000000" w:rsidRDefault="00000000" w:rsidRPr="00000000" w14:paraId="00000088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select countries based sellers or bean sources.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 | cocoa | bars_sold [default: ratings]</w:t>
      </w:r>
    </w:p>
    <w:p w:rsidR="00000000" w:rsidDel="00000000" w:rsidP="00000000" w:rsidRDefault="00000000" w:rsidRPr="00000000" w14:paraId="0000008A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sort by rating, cocoa percentage, or the number of different types of bars sold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top=&lt;limit&gt; | bottom=&lt;limit&gt; [default: top=10]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Description: Specifies whether to list the top &lt;limit&gt; matches or the bottom &lt;limit&gt; matches.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contextualSpacing w:val="0"/>
        <w:rPr/>
      </w:pPr>
      <w:bookmarkStart w:colFirst="0" w:colLast="0" w:name="_x140cmudeajp" w:id="5"/>
      <w:bookmarkEnd w:id="5"/>
      <w:r w:rsidDel="00000000" w:rsidR="00000000" w:rsidRPr="00000000">
        <w:rPr>
          <w:rtl w:val="0"/>
        </w:rPr>
        <w:t xml:space="preserve">Return Values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The return value for process_command( ) varies depending on the command issued. Matching the return values as specified is essential for passing the unit tests.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mapping of commands to outputs is as follows: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95"/>
        <w:gridCol w:w="6750"/>
        <w:tblGridChange w:id="0">
          <w:tblGrid>
            <w:gridCol w:w="1515"/>
            <w:gridCol w:w="1095"/>
            <w:gridCol w:w="6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Columns for tuple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'SpecificBeanBarName','Company', 'CompanyLocation', 'Rating', 'CocoaPercent', 'BroadBeanOrigin'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'Company', 'CompanyLocation', &lt;agg&gt;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Where "agg" is the requested aggregation (i.e., average rating or cocoa percent, or number of bars sold)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'Country', 'Region', &lt;agg&gt;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Where "agg" is the requested aggregation (i.e., average rating or cocoa percent, or number of bars sold)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'Region', &lt;agg&gt;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Where "agg" is the requested aggregation (i.e., average rating or cocoa percent, or number of bars sold)</w:t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contextualSpacing w:val="0"/>
        <w:rPr>
          <w:b w:val="1"/>
        </w:rPr>
      </w:pPr>
      <w:bookmarkStart w:colFirst="0" w:colLast="0" w:name="_oxxxet4d5fzb" w:id="6"/>
      <w:bookmarkEnd w:id="6"/>
      <w:r w:rsidDel="00000000" w:rsidR="00000000" w:rsidRPr="00000000">
        <w:rPr>
          <w:b w:val="1"/>
          <w:rtl w:val="0"/>
        </w:rPr>
        <w:t xml:space="preserve">Grading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[100 points] Implement commands with all parameters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~ 25 points each command, includes passing tests</w:t>
      </w:r>
    </w:p>
    <w:p w:rsidR="00000000" w:rsidDel="00000000" w:rsidP="00000000" w:rsidRDefault="00000000" w:rsidRPr="00000000" w14:paraId="000000A9">
      <w:pPr>
        <w:pStyle w:val="Heading2"/>
        <w:contextualSpacing w:val="0"/>
        <w:rPr/>
      </w:pPr>
      <w:bookmarkStart w:colFirst="0" w:colLast="0" w:name="_gnou6kvnbsm1" w:id="7"/>
      <w:bookmarkEnd w:id="7"/>
      <w:r w:rsidDel="00000000" w:rsidR="00000000" w:rsidRPr="00000000">
        <w:rPr>
          <w:rtl w:val="0"/>
        </w:rPr>
        <w:t xml:space="preserve">Part 3: Interactive Capabilities [40 points]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Implement a command line interface to allow a user to specify queries using the language and syntax described in Part 2. The only things you’ll need to add in this part are 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prompting the user for input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formatting the output “nicely”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basic error handling (i.e., not crashing the program on invalid inputs)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Grading: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[15 points] Graceful error handling 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[20 points] Presentable output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[10 points] Fixed width formatting matching (more or less) exactly the sample output below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Here is an example run: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m-c02nh0lhg3qp:W2018-Project3-Solution mwnewman$ python3 proj3_choc_solution.py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bars ratings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Chuao           Amedei          Italy           5.0  70%  Venezuela (B...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Toscano Blac... Amedei          Italy           5.0  70%  Unknown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Pablino         A. Morin        France          4.0  70%  Peru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Chuao           A. Morin        France          4.0  70%  Venezuela (B...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Chanchamayo ... A. Morin        France          4.0  63%  Peru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Morobe          Amano           United State... 4.0  70%  Papua New Gu...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Guayas          Amano           United State... 4.0  70%  Ecuador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Porcelana       Amedei          Italy           4.0  70%  Venezuela (B...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Nine            Amedei          Italy           4.0  75%  Unknown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Madagascar      Amedei          Italy           4.0  70%  Madagascar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bars sellcountry=US cocoa bottom=5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Peru, Madaga... Ethel's Arti... United State... 2.5  55%  Unknown</w:t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Trinidad        Ethel's Arti... United State... 2.5  55%  Trinidad and...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O'ahu, N. Sh... Guittard        United State... 3.0  55%  United State...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O'ahu, N. Sh... Malie Kai (G... United State... 3.5  55%  United State...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O'ahu, N. Sh... Malie Kai (G... United State... 2.8  55%  United State...</w:t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companies region=Europe bars_sold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Bonnat          France          27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Pralus          France          25</w:t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A. Morin        France          23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Domori          Italy           22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Valrhona        France          21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Hotel Chocol... United Kingd... 19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Coppeneur       Germany         18</w:t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Zotter          Austria         17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Artisan du C... United Kingd... 16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Szanto Tibor    Hungary         15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companies ratings top=8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Amedei          Italy           3.8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Patric          United State... 3.8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Idilio (Felc... Switzerland     3.8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Benoit Nihan... Belgium         3.7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Cacao Sampak... Spain           3.7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Bar Au Choco... United State... 3.6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Soma            Canada          3.6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Brasstown ak... United State... 3.6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countries bars_sold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United State... Americas        764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France          Europe          156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Canada          Americas        125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United Kingd... Europe          107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Italy           Europe          63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Ecuador         Americas        55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Australia       Oceania         49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Belgium         Europe          40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Switzerland     Europe          38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Germany         Europe          35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countries region=Asia ratings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Viet Nam        Asia            3.4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Israel          Asia            3.2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Korea (Repub... Asia            3.2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Japan           Asia            3.1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regions bars_sold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Americas        1085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Europe          568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Oceania         70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Asia            46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Africa          26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regions ratings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Oceania         3.3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Asia            3.2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Europe          3.2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Americas        3.2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Africa          3.0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bad command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Command not recognized: bad command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bars nothing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Command not recognized: bars nothing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a command: exit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bye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a Shenoy Kudupi" w:id="2" w:date="2018-03-28T18:17:4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file.</w:t>
      </w:r>
    </w:p>
  </w:comment>
  <w:comment w:author="Asha Shenoy Kudupi" w:id="6" w:date="2018-03-28T18:17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file.</w:t>
      </w:r>
    </w:p>
  </w:comment>
  <w:comment w:author="Asha Shenoy Kudupi" w:id="9" w:date="2018-03-28T18:17:4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file.</w:t>
      </w:r>
    </w:p>
  </w:comment>
  <w:comment w:author="Asha Shenoy Kudupi" w:id="0" w:date="2018-03-28T18:26:16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1" w:date="2018-03-28T18:26:1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5" w:date="2018-03-28T18:26:1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3" w:date="2018-03-28T18:21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7" w:date="2018-03-28T18:21:1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10" w:date="2018-03-28T18:21:1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on 3/28 to match test file</w:t>
      </w:r>
    </w:p>
  </w:comment>
  <w:comment w:author="Asha Shenoy Kudupi" w:id="4" w:date="2018-03-28T18:22:2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don't need to use the Distinct keyword in your query.</w:t>
      </w:r>
    </w:p>
  </w:comment>
  <w:comment w:author="Asha Shenoy Kudupi" w:id="8" w:date="2018-03-28T18:22:2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don't need to use the Distinct keyword in your query.</w:t>
      </w:r>
    </w:p>
  </w:comment>
  <w:comment w:author="Asha Shenoy Kudupi" w:id="11" w:date="2018-03-28T18:22:23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don't need to use the Distinct keyword in your query.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lassroom.github.com/a/t0DsT_5b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rtatman/chocolate-bar-ratings/data" TargetMode="External"/><Relationship Id="rId8" Type="http://schemas.openxmlformats.org/officeDocument/2006/relationships/hyperlink" Target="https://restcountries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